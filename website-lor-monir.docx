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7421" w14:textId="5ECEE0B4" w:rsidR="00A21072" w:rsidRPr="00A21072" w:rsidRDefault="00A21072" w:rsidP="003C4F0E">
      <w:pPr>
        <w:rPr>
          <w:b/>
          <w:bCs/>
        </w:rPr>
      </w:pPr>
      <w:r w:rsidRPr="00A21072">
        <w:rPr>
          <w:b/>
          <w:bCs/>
        </w:rPr>
        <w:t>Date:</w:t>
      </w:r>
    </w:p>
    <w:p w14:paraId="418F2FEF" w14:textId="163354AE" w:rsidR="00A21072" w:rsidRDefault="00A21072" w:rsidP="003C4F0E">
      <w:r w:rsidRPr="00A21072">
        <w:rPr>
          <w:b/>
          <w:bCs/>
        </w:rPr>
        <w:t>To Whom It May Concern</w:t>
      </w:r>
      <w:r>
        <w:t>.</w:t>
      </w:r>
    </w:p>
    <w:p w14:paraId="0813CFDE" w14:textId="1F33C5E3" w:rsidR="003C4F0E" w:rsidRDefault="003C4F0E" w:rsidP="003C4F0E">
      <w:r>
        <w:t xml:space="preserve">I am delighted to </w:t>
      </w:r>
      <w:ins w:id="0" w:author="Benard Ogutu" w:date="2020-12-03T20:07:00Z">
        <w:r w:rsidR="00B81899">
          <w:t xml:space="preserve">give my full recommendation for </w:t>
        </w:r>
      </w:ins>
      <w:del w:id="1" w:author="Benard Ogutu" w:date="2020-12-03T20:08:00Z">
        <w:r w:rsidDel="00B81899">
          <w:delText xml:space="preserve">recommend </w:delText>
        </w:r>
      </w:del>
      <w:del w:id="2" w:author="Benard Ogutu" w:date="2020-12-03T20:06:00Z">
        <w:r w:rsidDel="00FC6B87">
          <w:delText xml:space="preserve">this </w:delText>
        </w:r>
      </w:del>
      <w:ins w:id="3" w:author="Benard Ogutu" w:date="2020-12-03T20:09:00Z">
        <w:r w:rsidR="00B81899">
          <w:t>Tashaffi XXX</w:t>
        </w:r>
      </w:ins>
      <w:ins w:id="4" w:author="Benard Ogutu" w:date="2020-12-03T20:06:00Z">
        <w:r w:rsidR="00FC6B87">
          <w:t xml:space="preserve">, a diligent and </w:t>
        </w:r>
      </w:ins>
      <w:ins w:id="5" w:author="Benard Ogutu" w:date="2020-12-03T20:09:00Z">
        <w:r w:rsidR="00B81899">
          <w:t>well</w:t>
        </w:r>
      </w:ins>
      <w:ins w:id="6" w:author="Benard Ogutu" w:date="2020-12-03T20:10:00Z">
        <w:r w:rsidR="00B81899">
          <w:t>-grounded</w:t>
        </w:r>
      </w:ins>
      <w:ins w:id="7" w:author="Benard Ogutu" w:date="2020-12-03T20:06:00Z">
        <w:r w:rsidR="00FC6B87">
          <w:t xml:space="preserve"> </w:t>
        </w:r>
      </w:ins>
      <w:r>
        <w:t>student</w:t>
      </w:r>
      <w:ins w:id="8" w:author="Benard Ogutu" w:date="2020-12-03T20:06:00Z">
        <w:r w:rsidR="00FC6B87">
          <w:t>, who i</w:t>
        </w:r>
      </w:ins>
      <w:ins w:id="9" w:author="Benard Ogutu" w:date="2020-12-03T20:07:00Z">
        <w:r w:rsidR="00FC6B87">
          <w:t>s passionate about joining your</w:t>
        </w:r>
      </w:ins>
      <w:del w:id="10" w:author="Benard Ogutu" w:date="2020-12-03T20:07:00Z">
        <w:r w:rsidDel="00FC6B87">
          <w:delText xml:space="preserve"> for admission to</w:delText>
        </w:r>
      </w:del>
      <w:r>
        <w:t xml:space="preserve"> </w:t>
      </w:r>
      <w:ins w:id="11" w:author="Benard Ogutu" w:date="2020-12-03T20:05:00Z">
        <w:r w:rsidR="00FC6B87">
          <w:t>U</w:t>
        </w:r>
      </w:ins>
      <w:del w:id="12" w:author="Benard Ogutu" w:date="2020-12-03T20:05:00Z">
        <w:r w:rsidDel="00FC6B87">
          <w:delText>u</w:delText>
        </w:r>
      </w:del>
      <w:r>
        <w:t>niversity</w:t>
      </w:r>
      <w:ins w:id="13" w:author="Benard Ogutu" w:date="2020-12-03T20:06:00Z">
        <w:r w:rsidR="00FC6B87">
          <w:t xml:space="preserve">’s </w:t>
        </w:r>
      </w:ins>
      <w:del w:id="14" w:author="Benard Ogutu" w:date="2020-12-03T20:05:00Z">
        <w:r w:rsidDel="00FC6B87">
          <w:delText xml:space="preserve"> </w:delText>
        </w:r>
      </w:del>
      <w:del w:id="15" w:author="Benard Ogutu" w:date="2020-12-03T20:06:00Z">
        <w:r w:rsidDel="00FC6B87">
          <w:delText xml:space="preserve">of x's </w:delText>
        </w:r>
      </w:del>
      <w:r>
        <w:t xml:space="preserve">graduate program. I have been her academic advisor </w:t>
      </w:r>
      <w:ins w:id="16" w:author="Benard Ogutu" w:date="2020-12-03T20:11:00Z">
        <w:r w:rsidR="00B81899">
          <w:t xml:space="preserve">all </w:t>
        </w:r>
      </w:ins>
      <w:r>
        <w:t>through</w:t>
      </w:r>
      <w:ins w:id="17" w:author="Benard Ogutu" w:date="2020-12-03T20:11:00Z">
        <w:r w:rsidR="00B81899">
          <w:t xml:space="preserve"> </w:t>
        </w:r>
      </w:ins>
      <w:del w:id="18" w:author="Benard Ogutu" w:date="2020-12-03T20:11:00Z">
        <w:r w:rsidDel="00B81899">
          <w:delText xml:space="preserve">out </w:delText>
        </w:r>
      </w:del>
      <w:r>
        <w:t>her undergrad</w:t>
      </w:r>
      <w:ins w:id="19" w:author="Benard Ogutu" w:date="2020-12-03T20:11:00Z">
        <w:r w:rsidR="00B81899">
          <w:t xml:space="preserve">uate </w:t>
        </w:r>
      </w:ins>
      <w:del w:id="20" w:author="Benard Ogutu" w:date="2020-12-03T20:11:00Z">
        <w:r w:rsidDel="00B81899">
          <w:delText xml:space="preserve"> </w:delText>
        </w:r>
      </w:del>
      <w:r>
        <w:t>years,</w:t>
      </w:r>
      <w:ins w:id="21" w:author="Benard Ogutu" w:date="2020-12-03T20:12:00Z">
        <w:r w:rsidR="00B81899">
          <w:t xml:space="preserve"> in addition to being </w:t>
        </w:r>
      </w:ins>
      <w:del w:id="22" w:author="Benard Ogutu" w:date="2020-12-03T20:12:00Z">
        <w:r w:rsidDel="00B81899">
          <w:delText xml:space="preserve"> as well as the</w:delText>
        </w:r>
      </w:del>
      <w:ins w:id="23" w:author="Benard Ogutu" w:date="2020-12-03T20:12:00Z">
        <w:r w:rsidR="00B81899">
          <w:t>her</w:t>
        </w:r>
      </w:ins>
      <w:r>
        <w:t xml:space="preserve"> course and lab instructor for a senior level course.</w:t>
      </w:r>
    </w:p>
    <w:p w14:paraId="0C529A60" w14:textId="77777777" w:rsidR="003E016C" w:rsidRDefault="00B81899" w:rsidP="003C4F0E">
      <w:pPr>
        <w:rPr>
          <w:ins w:id="24" w:author="Benard Ogutu" w:date="2020-12-03T20:34:00Z"/>
        </w:rPr>
      </w:pPr>
      <w:ins w:id="25" w:author="Benard Ogutu" w:date="2020-12-03T20:12:00Z">
        <w:r>
          <w:t xml:space="preserve">Through it all, </w:t>
        </w:r>
      </w:ins>
      <w:r w:rsidR="003C4F0E">
        <w:t xml:space="preserve">Tashaffi </w:t>
      </w:r>
      <w:del w:id="26" w:author="Benard Ogutu" w:date="2020-12-03T20:12:00Z">
        <w:r w:rsidR="003C4F0E" w:rsidDel="00B81899">
          <w:delText xml:space="preserve">had </w:delText>
        </w:r>
      </w:del>
      <w:ins w:id="27" w:author="Benard Ogutu" w:date="2020-12-03T20:12:00Z">
        <w:r>
          <w:t xml:space="preserve">depicted </w:t>
        </w:r>
      </w:ins>
      <w:r w:rsidR="003C4F0E">
        <w:t xml:space="preserve">the </w:t>
      </w:r>
      <w:del w:id="28" w:author="Benard Ogutu" w:date="2020-12-03T20:13:00Z">
        <w:r w:rsidR="003C4F0E" w:rsidDel="00B81899">
          <w:delText xml:space="preserve">single </w:delText>
        </w:r>
      </w:del>
      <w:r w:rsidR="003C4F0E">
        <w:t>most remarkable character</w:t>
      </w:r>
      <w:ins w:id="29" w:author="Benard Ogutu" w:date="2020-12-03T20:20:00Z">
        <w:r w:rsidR="00DE094F">
          <w:t>,</w:t>
        </w:r>
      </w:ins>
      <w:r w:rsidR="003C4F0E">
        <w:t xml:space="preserve"> </w:t>
      </w:r>
      <w:ins w:id="30" w:author="Benard Ogutu" w:date="2020-12-03T20:14:00Z">
        <w:r>
          <w:t xml:space="preserve">which I believe she </w:t>
        </w:r>
      </w:ins>
      <w:r w:rsidR="003C4F0E">
        <w:t>develop</w:t>
      </w:r>
      <w:ins w:id="31" w:author="Benard Ogutu" w:date="2020-12-03T20:14:00Z">
        <w:r>
          <w:t>ed</w:t>
        </w:r>
      </w:ins>
      <w:del w:id="32" w:author="Benard Ogutu" w:date="2020-12-03T20:14:00Z">
        <w:r w:rsidR="003C4F0E" w:rsidDel="00B81899">
          <w:delText>ment</w:delText>
        </w:r>
      </w:del>
      <w:r w:rsidR="003C4F0E">
        <w:t xml:space="preserve"> out of all </w:t>
      </w:r>
      <w:ins w:id="33" w:author="Benard Ogutu" w:date="2020-12-03T20:14:00Z">
        <w:r>
          <w:t>the ac</w:t>
        </w:r>
      </w:ins>
      <w:ins w:id="34" w:author="Benard Ogutu" w:date="2020-12-03T20:15:00Z">
        <w:r>
          <w:t xml:space="preserve">tivities she indulged </w:t>
        </w:r>
      </w:ins>
      <w:ins w:id="35" w:author="Benard Ogutu" w:date="2020-12-03T20:17:00Z">
        <w:r w:rsidR="00DE094F">
          <w:t xml:space="preserve">in </w:t>
        </w:r>
      </w:ins>
      <w:ins w:id="36" w:author="Benard Ogutu" w:date="2020-12-03T20:15:00Z">
        <w:r>
          <w:t xml:space="preserve">during her studies. </w:t>
        </w:r>
      </w:ins>
      <w:del w:id="37" w:author="Benard Ogutu" w:date="2020-12-03T20:16:00Z">
        <w:r w:rsidR="003C4F0E" w:rsidDel="00B81899">
          <w:delText xml:space="preserve">the students I have been an advisor to. </w:delText>
        </w:r>
      </w:del>
      <w:r w:rsidR="003C4F0E">
        <w:t>I remember having a discussion</w:t>
      </w:r>
      <w:ins w:id="38" w:author="Benard Ogutu" w:date="2020-12-03T20:21:00Z">
        <w:r w:rsidR="00DE094F">
          <w:t xml:space="preserve"> </w:t>
        </w:r>
      </w:ins>
      <w:del w:id="39" w:author="Benard Ogutu" w:date="2020-12-03T20:21:00Z">
        <w:r w:rsidR="003C4F0E" w:rsidDel="00DE094F">
          <w:delText xml:space="preserve"> </w:delText>
        </w:r>
      </w:del>
      <w:r w:rsidR="003C4F0E">
        <w:t xml:space="preserve">with her </w:t>
      </w:r>
      <w:ins w:id="40" w:author="Benard Ogutu" w:date="2020-12-03T20:21:00Z">
        <w:r w:rsidR="00DE094F" w:rsidRPr="00DE094F">
          <w:t xml:space="preserve">at one point </w:t>
        </w:r>
      </w:ins>
      <w:r w:rsidR="003C4F0E">
        <w:t>about her poor academic performance</w:t>
      </w:r>
      <w:ins w:id="41" w:author="Benard Ogutu" w:date="2020-12-03T20:21:00Z">
        <w:r w:rsidR="00DE094F">
          <w:t>; this was</w:t>
        </w:r>
      </w:ins>
      <w:r w:rsidR="003C4F0E">
        <w:t xml:space="preserve"> during her first year</w:t>
      </w:r>
      <w:ins w:id="42" w:author="Benard Ogutu" w:date="2020-12-03T20:22:00Z">
        <w:r w:rsidR="00DE094F">
          <w:t xml:space="preserve">, where </w:t>
        </w:r>
      </w:ins>
      <w:del w:id="43" w:author="Benard Ogutu" w:date="2020-12-03T20:22:00Z">
        <w:r w:rsidR="003C4F0E" w:rsidDel="00DE094F">
          <w:delText xml:space="preserve"> when </w:delText>
        </w:r>
      </w:del>
      <w:r w:rsidR="003C4F0E">
        <w:t>she</w:t>
      </w:r>
      <w:ins w:id="44" w:author="Benard Ogutu" w:date="2020-12-03T20:24:00Z">
        <w:r w:rsidR="00DE094F">
          <w:t xml:space="preserve"> openly stated that </w:t>
        </w:r>
      </w:ins>
      <w:del w:id="45" w:author="Benard Ogutu" w:date="2020-12-03T20:24:00Z">
        <w:r w:rsidR="003C4F0E" w:rsidDel="00DE094F">
          <w:delText xml:space="preserve"> expressed that </w:delText>
        </w:r>
      </w:del>
      <w:r w:rsidR="003C4F0E">
        <w:t xml:space="preserve">she was struggling with burnout and fatigue. </w:t>
      </w:r>
      <w:ins w:id="46" w:author="Benard Ogutu" w:date="2020-12-03T20:25:00Z">
        <w:r w:rsidR="008F7A08">
          <w:t xml:space="preserve">At the </w:t>
        </w:r>
      </w:ins>
      <w:ins w:id="47" w:author="Benard Ogutu" w:date="2020-12-03T20:29:00Z">
        <w:r w:rsidR="003E016C">
          <w:t>time</w:t>
        </w:r>
      </w:ins>
      <w:ins w:id="48" w:author="Benard Ogutu" w:date="2020-12-03T20:25:00Z">
        <w:r w:rsidR="008F7A08">
          <w:t xml:space="preserve"> </w:t>
        </w:r>
      </w:ins>
      <w:ins w:id="49" w:author="Benard Ogutu" w:date="2020-12-03T20:29:00Z">
        <w:r w:rsidR="003E016C">
          <w:t xml:space="preserve">that </w:t>
        </w:r>
      </w:ins>
      <w:ins w:id="50" w:author="Benard Ogutu" w:date="2020-12-03T20:25:00Z">
        <w:r w:rsidR="008F7A08">
          <w:t xml:space="preserve">I decided to talk to her about this poor performance, </w:t>
        </w:r>
      </w:ins>
      <w:r w:rsidR="003C4F0E">
        <w:t xml:space="preserve">I was </w:t>
      </w:r>
      <w:ins w:id="51" w:author="Benard Ogutu" w:date="2020-12-03T20:27:00Z">
        <w:r w:rsidR="008F7A08">
          <w:t xml:space="preserve">mostly </w:t>
        </w:r>
      </w:ins>
      <w:r w:rsidR="003C4F0E">
        <w:t xml:space="preserve">concerned that a lack of motivation so early on in her undergrad </w:t>
      </w:r>
      <w:del w:id="52" w:author="Benard Ogutu" w:date="2020-12-03T20:22:00Z">
        <w:r w:rsidR="003C4F0E" w:rsidDel="00DE094F">
          <w:delText xml:space="preserve">will </w:delText>
        </w:r>
      </w:del>
      <w:ins w:id="53" w:author="Benard Ogutu" w:date="2020-12-03T20:22:00Z">
        <w:r w:rsidR="00DE094F">
          <w:t>would</w:t>
        </w:r>
        <w:r w:rsidR="00DE094F">
          <w:t xml:space="preserve"> </w:t>
        </w:r>
      </w:ins>
      <w:r w:rsidR="003C4F0E">
        <w:t xml:space="preserve">only escalate over time and </w:t>
      </w:r>
      <w:del w:id="54" w:author="Benard Ogutu" w:date="2020-12-03T20:27:00Z">
        <w:r w:rsidR="003C4F0E" w:rsidDel="008F7A08">
          <w:delText xml:space="preserve">permeate </w:delText>
        </w:r>
      </w:del>
      <w:ins w:id="55" w:author="Benard Ogutu" w:date="2020-12-03T20:27:00Z">
        <w:r w:rsidR="008F7A08">
          <w:t>negative</w:t>
        </w:r>
        <w:r w:rsidR="00E75086">
          <w:t>ly impact</w:t>
        </w:r>
        <w:r w:rsidR="008F7A08">
          <w:t xml:space="preserve"> </w:t>
        </w:r>
      </w:ins>
      <w:r w:rsidR="003C4F0E">
        <w:t xml:space="preserve">her career. </w:t>
      </w:r>
      <w:del w:id="56" w:author="Benard Ogutu" w:date="2020-12-03T20:28:00Z">
        <w:r w:rsidR="003C4F0E" w:rsidDel="00E75086">
          <w:delText>However</w:delText>
        </w:r>
      </w:del>
      <w:ins w:id="57" w:author="Benard Ogutu" w:date="2020-12-03T20:28:00Z">
        <w:r w:rsidR="00E75086">
          <w:t>After our talk, I was glad to note that</w:t>
        </w:r>
      </w:ins>
      <w:del w:id="58" w:author="Benard Ogutu" w:date="2020-12-03T20:28:00Z">
        <w:r w:rsidR="003C4F0E" w:rsidDel="00E75086">
          <w:delText>,</w:delText>
        </w:r>
      </w:del>
      <w:r w:rsidR="003C4F0E">
        <w:t xml:space="preserve"> her grades started </w:t>
      </w:r>
      <w:ins w:id="59" w:author="Benard Ogutu" w:date="2020-12-03T20:29:00Z">
        <w:r w:rsidR="003E016C">
          <w:t xml:space="preserve">to </w:t>
        </w:r>
      </w:ins>
      <w:r w:rsidR="003C4F0E">
        <w:t>drastically chang</w:t>
      </w:r>
      <w:ins w:id="60" w:author="Benard Ogutu" w:date="2020-12-03T20:30:00Z">
        <w:r w:rsidR="003E016C">
          <w:t xml:space="preserve">e. She registered </w:t>
        </w:r>
      </w:ins>
      <w:ins w:id="61" w:author="Benard Ogutu" w:date="2020-12-03T20:31:00Z">
        <w:r w:rsidR="003E016C">
          <w:t xml:space="preserve">consistent </w:t>
        </w:r>
      </w:ins>
      <w:ins w:id="62" w:author="Benard Ogutu" w:date="2020-12-03T20:30:00Z">
        <w:r w:rsidR="003E016C">
          <w:t>improvement</w:t>
        </w:r>
      </w:ins>
      <w:del w:id="63" w:author="Benard Ogutu" w:date="2020-12-03T20:30:00Z">
        <w:r w:rsidR="003C4F0E" w:rsidDel="003E016C">
          <w:delText>ing</w:delText>
        </w:r>
      </w:del>
      <w:r w:rsidR="003C4F0E">
        <w:t xml:space="preserve"> from the fourth semester</w:t>
      </w:r>
      <w:ins w:id="64" w:author="Benard Ogutu" w:date="2020-12-03T20:32:00Z">
        <w:r w:rsidR="003E016C">
          <w:t xml:space="preserve"> and maintain</w:t>
        </w:r>
      </w:ins>
      <w:ins w:id="65" w:author="Benard Ogutu" w:date="2020-12-03T20:33:00Z">
        <w:r w:rsidR="003E016C">
          <w:t>ed an</w:t>
        </w:r>
      </w:ins>
      <w:del w:id="66" w:author="Benard Ogutu" w:date="2020-12-03T20:33:00Z">
        <w:r w:rsidR="003C4F0E" w:rsidDel="003E016C">
          <w:delText>. To my surprise, she maintained a consistent</w:delText>
        </w:r>
      </w:del>
      <w:r w:rsidR="003C4F0E">
        <w:t xml:space="preserve"> upward trend </w:t>
      </w:r>
      <w:ins w:id="67" w:author="Benard Ogutu" w:date="2020-12-03T20:33:00Z">
        <w:r w:rsidR="003E016C">
          <w:t>to the end</w:t>
        </w:r>
      </w:ins>
      <w:r w:rsidR="003C4F0E">
        <w:t xml:space="preserve">. </w:t>
      </w:r>
      <w:ins w:id="68" w:author="Benard Ogutu" w:date="2020-12-03T20:33:00Z">
        <w:r w:rsidR="003E016C">
          <w:t xml:space="preserve">I was happy that </w:t>
        </w:r>
      </w:ins>
      <w:del w:id="69" w:author="Benard Ogutu" w:date="2020-12-03T20:33:00Z">
        <w:r w:rsidR="003C4F0E" w:rsidDel="003E016C">
          <w:delText>N</w:delText>
        </w:r>
      </w:del>
      <w:ins w:id="70" w:author="Benard Ogutu" w:date="2020-12-03T20:33:00Z">
        <w:r w:rsidR="003E016C">
          <w:t>n</w:t>
        </w:r>
      </w:ins>
      <w:r w:rsidR="003C4F0E">
        <w:t xml:space="preserve">ot only did </w:t>
      </w:r>
      <w:ins w:id="71" w:author="Benard Ogutu" w:date="2020-12-03T20:34:00Z">
        <w:r w:rsidR="003E016C" w:rsidRPr="003E016C">
          <w:t xml:space="preserve">Tashaffi </w:t>
        </w:r>
      </w:ins>
      <w:del w:id="72" w:author="Benard Ogutu" w:date="2020-12-03T20:34:00Z">
        <w:r w:rsidR="003C4F0E" w:rsidDel="003E016C">
          <w:delText xml:space="preserve">she </w:delText>
        </w:r>
      </w:del>
      <w:r w:rsidR="003C4F0E">
        <w:t xml:space="preserve">manage to achieve stellar grades in all of the subsequent semesters, </w:t>
      </w:r>
      <w:del w:id="73" w:author="Benard Ogutu" w:date="2020-12-03T20:34:00Z">
        <w:r w:rsidR="003C4F0E" w:rsidDel="003E016C">
          <w:delText xml:space="preserve">but </w:delText>
        </w:r>
      </w:del>
      <w:r w:rsidR="003C4F0E">
        <w:t xml:space="preserve">she </w:t>
      </w:r>
      <w:ins w:id="74" w:author="Benard Ogutu" w:date="2020-12-03T20:34:00Z">
        <w:r w:rsidR="003E016C">
          <w:t xml:space="preserve">also </w:t>
        </w:r>
      </w:ins>
      <w:r w:rsidR="003C4F0E">
        <w:t xml:space="preserve">secured the most sought </w:t>
      </w:r>
      <w:del w:id="75" w:author="Benard Ogutu" w:date="2020-12-03T20:34:00Z">
        <w:r w:rsidR="003C4F0E" w:rsidDel="003E016C">
          <w:delText xml:space="preserve">out </w:delText>
        </w:r>
      </w:del>
      <w:ins w:id="76" w:author="Benard Ogutu" w:date="2020-12-03T20:34:00Z">
        <w:r w:rsidR="003E016C">
          <w:t>after</w:t>
        </w:r>
        <w:r w:rsidR="003E016C">
          <w:t xml:space="preserve"> </w:t>
        </w:r>
      </w:ins>
      <w:r w:rsidR="003C4F0E">
        <w:t xml:space="preserve">software engineering internship opportunity in Bangladesh. </w:t>
      </w:r>
    </w:p>
    <w:p w14:paraId="7B1A26A0" w14:textId="10EF8646" w:rsidR="003C4F0E" w:rsidRDefault="003C4F0E" w:rsidP="003C4F0E">
      <w:del w:id="77" w:author="Benard Ogutu" w:date="2020-12-03T20:35:00Z">
        <w:r w:rsidDel="003E016C">
          <w:delText>She l</w:delText>
        </w:r>
      </w:del>
      <w:ins w:id="78" w:author="Benard Ogutu" w:date="2020-12-03T20:35:00Z">
        <w:r w:rsidR="003E016C">
          <w:t>L</w:t>
        </w:r>
      </w:ins>
      <w:r>
        <w:t>ater on</w:t>
      </w:r>
      <w:ins w:id="79" w:author="Benard Ogutu" w:date="2020-12-03T20:35:00Z">
        <w:r w:rsidR="003E016C">
          <w:t>, Tashaffi</w:t>
        </w:r>
      </w:ins>
      <w:r>
        <w:t xml:space="preserve"> clarified how she used time-boxing to compartmentalize academic stress that ultimately got her back on track. </w:t>
      </w:r>
      <w:ins w:id="80" w:author="Benard Ogutu" w:date="2020-12-03T20:35:00Z">
        <w:r w:rsidR="006A1135">
          <w:t xml:space="preserve">She has always been </w:t>
        </w:r>
      </w:ins>
      <w:ins w:id="81" w:author="Benard Ogutu" w:date="2020-12-03T20:36:00Z">
        <w:r w:rsidR="006A1135">
          <w:t>one of my favorites and</w:t>
        </w:r>
      </w:ins>
      <w:del w:id="82" w:author="Benard Ogutu" w:date="2020-12-03T20:35:00Z">
        <w:r w:rsidDel="006A1135">
          <w:delText>But</w:delText>
        </w:r>
      </w:del>
      <w:r>
        <w:t xml:space="preserve"> I believe</w:t>
      </w:r>
      <w:ins w:id="83" w:author="Benard Ogutu" w:date="2020-12-03T20:36:00Z">
        <w:r w:rsidR="006A1135">
          <w:t xml:space="preserve"> that</w:t>
        </w:r>
      </w:ins>
      <w:r>
        <w:t xml:space="preserve"> her relentless optimism</w:t>
      </w:r>
      <w:ins w:id="84" w:author="Benard Ogutu" w:date="2020-12-03T20:36:00Z">
        <w:r w:rsidR="001D6949">
          <w:t>,</w:t>
        </w:r>
      </w:ins>
      <w:r>
        <w:t xml:space="preserve"> combined with the fact that she is an astoundingly level-headed individual </w:t>
      </w:r>
      <w:del w:id="85" w:author="Benard Ogutu" w:date="2020-12-03T20:36:00Z">
        <w:r w:rsidDel="001D6949">
          <w:delText xml:space="preserve">is </w:delText>
        </w:r>
      </w:del>
      <w:ins w:id="86" w:author="Benard Ogutu" w:date="2020-12-03T20:36:00Z">
        <w:r w:rsidR="001D6949">
          <w:t xml:space="preserve">are some of the traits that </w:t>
        </w:r>
      </w:ins>
      <w:del w:id="87" w:author="Benard Ogutu" w:date="2020-12-03T20:36:00Z">
        <w:r w:rsidDel="001D6949">
          <w:delText xml:space="preserve">what </w:delText>
        </w:r>
      </w:del>
      <w:r>
        <w:t xml:space="preserve">ultimately contributed to her </w:t>
      </w:r>
      <w:del w:id="88" w:author="Benard Ogutu" w:date="2020-12-03T20:37:00Z">
        <w:r w:rsidDel="00EC6D29">
          <w:delText>resilience</w:delText>
        </w:r>
      </w:del>
      <w:ins w:id="89" w:author="Benard Ogutu" w:date="2020-12-03T20:37:00Z">
        <w:r w:rsidR="00EC6D29">
          <w:t>victory</w:t>
        </w:r>
      </w:ins>
      <w:r>
        <w:t>.</w:t>
      </w:r>
      <w:ins w:id="90" w:author="Benard Ogutu" w:date="2020-12-03T20:37:00Z">
        <w:r w:rsidR="00EC6D29">
          <w:t xml:space="preserve"> She is innately resilient and a force to reckon with. I know that any challenge that comes her way is </w:t>
        </w:r>
      </w:ins>
      <w:ins w:id="91" w:author="Benard Ogutu" w:date="2020-12-03T20:38:00Z">
        <w:r w:rsidR="00EC6D29">
          <w:t>treated as a building block</w:t>
        </w:r>
        <w:r w:rsidR="00AB0B87">
          <w:t>.</w:t>
        </w:r>
      </w:ins>
    </w:p>
    <w:p w14:paraId="3548C40F" w14:textId="1C1F10D7" w:rsidR="003C4F0E" w:rsidRDefault="00F108C4" w:rsidP="003C4F0E">
      <w:ins w:id="92" w:author="Benard Ogutu" w:date="2020-12-03T20:38:00Z">
        <w:r>
          <w:t>I vividly remember that wh</w:t>
        </w:r>
      </w:ins>
      <w:ins w:id="93" w:author="Benard Ogutu" w:date="2020-12-03T20:39:00Z">
        <w:r>
          <w:t xml:space="preserve">en </w:t>
        </w:r>
      </w:ins>
      <w:del w:id="94" w:author="Benard Ogutu" w:date="2020-12-03T20:39:00Z">
        <w:r w:rsidR="003C4F0E" w:rsidDel="00F108C4">
          <w:delText xml:space="preserve">When </w:delText>
        </w:r>
      </w:del>
      <w:r w:rsidR="003C4F0E">
        <w:t>she developed an interest in research</w:t>
      </w:r>
      <w:ins w:id="95" w:author="Benard Ogutu" w:date="2020-12-03T20:39:00Z">
        <w:r>
          <w:t xml:space="preserve"> and specifically</w:t>
        </w:r>
      </w:ins>
      <w:r w:rsidR="003C4F0E">
        <w:t xml:space="preserve"> in the </w:t>
      </w:r>
      <w:del w:id="96" w:author="Benard Ogutu" w:date="2020-12-03T20:39:00Z">
        <w:r w:rsidR="003C4F0E" w:rsidDel="00F108C4">
          <w:delText xml:space="preserve">specific </w:delText>
        </w:r>
      </w:del>
      <w:r w:rsidR="003C4F0E">
        <w:t xml:space="preserve">domain of privacy and security, she reached out to a faculty member who had been working on this field and </w:t>
      </w:r>
      <w:ins w:id="97" w:author="Benard Ogutu" w:date="2020-12-03T20:39:00Z">
        <w:r>
          <w:t>had</w:t>
        </w:r>
      </w:ins>
      <w:ins w:id="98" w:author="Benard Ogutu" w:date="2020-12-03T20:40:00Z">
        <w:r>
          <w:t xml:space="preserve"> </w:t>
        </w:r>
      </w:ins>
      <w:r w:rsidR="003C4F0E">
        <w:t>voluntarily participated in a research project under her supervision amidst her professional commitments. Tashaffi has always demonstrated a keen sense of career direction. She sets specific goals and narrows down her focus to actively seek out opportunities that will steer her towards that direction.</w:t>
      </w:r>
    </w:p>
    <w:p w14:paraId="10AC3251" w14:textId="439637B6" w:rsidR="001B000F" w:rsidRDefault="003C4F0E" w:rsidP="003C4F0E">
      <w:r>
        <w:t>Another quality of her that deserves a mention is that, despite being an introverted person, she is a skillful speaker. She would always be the designated presenter during team projects in undergrad. Her communication skills, resolution, as well as her proactive and independent nature makes her well suited to face the challenges of postgrad studies in a foreign country. Therefore, I give her my highest recommendation. If she follows the trajectory of continual growth that she has demonstrated since her undergrad, I am confident that she will excel in her career.</w:t>
      </w:r>
    </w:p>
    <w:sectPr w:rsidR="001B000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ard Ogutu">
    <w15:presenceInfo w15:providerId="None" w15:userId="Benard Ogut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4F0E"/>
    <w:rsid w:val="001B000F"/>
    <w:rsid w:val="001D3657"/>
    <w:rsid w:val="001D6949"/>
    <w:rsid w:val="003C4F0E"/>
    <w:rsid w:val="003E016C"/>
    <w:rsid w:val="006A1135"/>
    <w:rsid w:val="007330A2"/>
    <w:rsid w:val="008F7A08"/>
    <w:rsid w:val="00A21072"/>
    <w:rsid w:val="00AB0B87"/>
    <w:rsid w:val="00B81899"/>
    <w:rsid w:val="00DE094F"/>
    <w:rsid w:val="00E75086"/>
    <w:rsid w:val="00EC6D29"/>
    <w:rsid w:val="00F108C4"/>
    <w:rsid w:val="00FC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6004"/>
  <w15:chartTrackingRefBased/>
  <w15:docId w15:val="{9CE682D3-01E7-4587-A877-949C66F5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6" Type="http://schemas.openxmlformats.org/officeDocument/2006/relationships/theme" Target="theme/theme1.xml"/><Relationship Id="rId3" Type="http://schemas.openxmlformats.org/officeDocument/2006/relationships/webSettings" Target="webSettings.xml"/><Relationship Id="rId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2020-12-03T17:04:00Z</dcterms:created>
  <dcterms:modified xsi:type="dcterms:W3CDTF">2020-12-03T17:40:00Z</dcterms:modified>
  <dc:language/>
  <cp:version/>
  <cp:contentStatus/>
  <cp:category/>
</cp:coreProperties>
</file>